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B815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Game Design Document (GDD)</w:t>
      </w:r>
    </w:p>
    <w:p w14:paraId="1455D84C" w14:textId="407737EF" w:rsidR="00437810" w:rsidRPr="00437810" w:rsidRDefault="00437810" w:rsidP="00437810">
      <w:r w:rsidRPr="00437810">
        <w:rPr>
          <w:b/>
          <w:bCs/>
        </w:rPr>
        <w:t>Название проекта:</w:t>
      </w:r>
      <w:r w:rsidRPr="00437810">
        <w:t xml:space="preserve"> </w:t>
      </w:r>
      <w:r w:rsidRPr="00437810">
        <w:rPr>
          <w:i/>
          <w:iCs/>
        </w:rPr>
        <w:t xml:space="preserve">Gangsters: Real </w:t>
      </w:r>
      <w:r>
        <w:rPr>
          <w:i/>
          <w:iCs/>
          <w:lang w:val="en-US"/>
        </w:rPr>
        <w:t>City</w:t>
      </w:r>
      <w:r w:rsidRPr="00437810">
        <w:br/>
      </w:r>
      <w:r w:rsidRPr="00437810">
        <w:rPr>
          <w:b/>
          <w:bCs/>
        </w:rPr>
        <w:t>Жанр:</w:t>
      </w:r>
      <w:r w:rsidRPr="00437810">
        <w:t xml:space="preserve"> Гео-стратегия, MMO, с элементами экономики и дуэлей</w:t>
      </w:r>
      <w:r w:rsidRPr="00437810">
        <w:br/>
      </w:r>
      <w:r w:rsidRPr="00437810">
        <w:rPr>
          <w:b/>
          <w:bCs/>
        </w:rPr>
        <w:t>Платформа:</w:t>
      </w:r>
      <w:r w:rsidRPr="00437810">
        <w:t xml:space="preserve"> Мобильное приложение (iOS/Android) + Веб-интерфейс (браузерная версия)</w:t>
      </w:r>
      <w:r w:rsidRPr="00437810">
        <w:br/>
      </w:r>
      <w:r w:rsidRPr="00437810">
        <w:rPr>
          <w:b/>
          <w:bCs/>
        </w:rPr>
        <w:t>Цель игры:</w:t>
      </w:r>
      <w:r w:rsidRPr="00437810">
        <w:t xml:space="preserve"> Захватывать реальные заведения и территории, развивать влияние, зарабатывать виртуальные деньги и соперничать с другими игроками за контроль над городом.</w:t>
      </w:r>
    </w:p>
    <w:p w14:paraId="3C5786D8" w14:textId="77777777" w:rsidR="00437810" w:rsidRPr="00437810" w:rsidRDefault="00000000" w:rsidP="00437810">
      <w:r>
        <w:pict w14:anchorId="22F62138">
          <v:rect id="_x0000_i1025" style="width:0;height:1.5pt" o:hralign="center" o:hrstd="t" o:hr="t" fillcolor="#a0a0a0" stroked="f"/>
        </w:pict>
      </w:r>
    </w:p>
    <w:p w14:paraId="04DCDEE5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1. Игровая карта</w:t>
      </w:r>
    </w:p>
    <w:p w14:paraId="285FA32D" w14:textId="77777777" w:rsidR="00437810" w:rsidRPr="00437810" w:rsidRDefault="00437810" w:rsidP="00437810">
      <w:pPr>
        <w:numPr>
          <w:ilvl w:val="0"/>
          <w:numId w:val="1"/>
        </w:numPr>
      </w:pPr>
      <w:r w:rsidRPr="00437810">
        <w:rPr>
          <w:b/>
          <w:bCs/>
        </w:rPr>
        <w:t>Основа:</w:t>
      </w:r>
      <w:r w:rsidRPr="00437810">
        <w:t xml:space="preserve"> Яндекс.Карты (API).</w:t>
      </w:r>
    </w:p>
    <w:p w14:paraId="7803C0B9" w14:textId="77777777" w:rsidR="00437810" w:rsidRPr="00437810" w:rsidRDefault="00437810" w:rsidP="00437810">
      <w:pPr>
        <w:numPr>
          <w:ilvl w:val="0"/>
          <w:numId w:val="1"/>
        </w:numPr>
      </w:pPr>
      <w:r w:rsidRPr="00437810">
        <w:rPr>
          <w:b/>
          <w:bCs/>
        </w:rPr>
        <w:t>Объекты:</w:t>
      </w:r>
    </w:p>
    <w:p w14:paraId="43056F12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>Заведения (рестораны, бары, магазины, клубы, ТЦ и т. д.).</w:t>
      </w:r>
    </w:p>
    <w:p w14:paraId="4282D4BD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>Районы (группы заведений).</w:t>
      </w:r>
    </w:p>
    <w:p w14:paraId="30283047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>Округа (несколько смежных районов).</w:t>
      </w:r>
    </w:p>
    <w:p w14:paraId="10D0D090" w14:textId="77777777" w:rsidR="00437810" w:rsidRPr="00437810" w:rsidRDefault="00437810" w:rsidP="00437810">
      <w:pPr>
        <w:numPr>
          <w:ilvl w:val="0"/>
          <w:numId w:val="1"/>
        </w:numPr>
      </w:pPr>
      <w:r w:rsidRPr="00437810">
        <w:rPr>
          <w:b/>
          <w:bCs/>
        </w:rPr>
        <w:t>Правило работы заведений:</w:t>
      </w:r>
    </w:p>
    <w:p w14:paraId="35DDE3B4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 xml:space="preserve">Если заведение </w:t>
      </w:r>
      <w:r w:rsidRPr="00437810">
        <w:rPr>
          <w:b/>
          <w:bCs/>
        </w:rPr>
        <w:t>закрыто</w:t>
      </w:r>
      <w:r w:rsidRPr="00437810">
        <w:t xml:space="preserve"> по расписанию (данные из Яндекс.Карт) → его </w:t>
      </w:r>
      <w:r w:rsidRPr="00437810">
        <w:rPr>
          <w:b/>
          <w:bCs/>
        </w:rPr>
        <w:t>невозможно захватить</w:t>
      </w:r>
      <w:r w:rsidRPr="00437810">
        <w:t>.</w:t>
      </w:r>
    </w:p>
    <w:p w14:paraId="1C753D7F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>При открытии доступ к захвату снова появляется.</w:t>
      </w:r>
    </w:p>
    <w:p w14:paraId="58C4E117" w14:textId="77777777" w:rsidR="00437810" w:rsidRPr="00437810" w:rsidRDefault="00437810" w:rsidP="00437810">
      <w:pPr>
        <w:numPr>
          <w:ilvl w:val="0"/>
          <w:numId w:val="1"/>
        </w:numPr>
      </w:pPr>
      <w:r w:rsidRPr="00437810">
        <w:rPr>
          <w:b/>
          <w:bCs/>
        </w:rPr>
        <w:t>Визуализация:</w:t>
      </w:r>
    </w:p>
    <w:p w14:paraId="13FC12CA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>Здания окрашены в цвет владельца.</w:t>
      </w:r>
    </w:p>
    <w:p w14:paraId="48698448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>Районы подсвечиваются границами.</w:t>
      </w:r>
    </w:p>
    <w:p w14:paraId="1304A124" w14:textId="77777777" w:rsidR="00437810" w:rsidRPr="00437810" w:rsidRDefault="00437810" w:rsidP="00437810">
      <w:pPr>
        <w:numPr>
          <w:ilvl w:val="1"/>
          <w:numId w:val="1"/>
        </w:numPr>
      </w:pPr>
      <w:r w:rsidRPr="00437810">
        <w:t>Округа выделяются более толстой границей и отдельной подписью.</w:t>
      </w:r>
    </w:p>
    <w:p w14:paraId="33A69388" w14:textId="77777777" w:rsidR="00437810" w:rsidRPr="00437810" w:rsidRDefault="00000000" w:rsidP="00437810">
      <w:r>
        <w:pict w14:anchorId="57653796">
          <v:rect id="_x0000_i1026" style="width:0;height:1.5pt" o:hralign="center" o:hrstd="t" o:hr="t" fillcolor="#a0a0a0" stroked="f"/>
        </w:pict>
      </w:r>
    </w:p>
    <w:p w14:paraId="18769DC1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2. Игровой процесс</w:t>
      </w:r>
    </w:p>
    <w:p w14:paraId="198EA452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2.1 Ограничения на захват</w:t>
      </w:r>
    </w:p>
    <w:p w14:paraId="1042A1E7" w14:textId="77777777" w:rsidR="00437810" w:rsidRPr="00437810" w:rsidRDefault="00437810" w:rsidP="00437810">
      <w:pPr>
        <w:numPr>
          <w:ilvl w:val="0"/>
          <w:numId w:val="2"/>
        </w:numPr>
      </w:pPr>
      <w:r w:rsidRPr="00437810">
        <w:t xml:space="preserve">Игрок </w:t>
      </w:r>
      <w:r w:rsidRPr="00437810">
        <w:rPr>
          <w:b/>
          <w:bCs/>
        </w:rPr>
        <w:t>без клана</w:t>
      </w:r>
      <w:r w:rsidRPr="00437810">
        <w:t xml:space="preserve"> → может захватывать только </w:t>
      </w:r>
      <w:r w:rsidRPr="00437810">
        <w:rPr>
          <w:b/>
          <w:bCs/>
        </w:rPr>
        <w:t>малые заведения</w:t>
      </w:r>
      <w:r w:rsidRPr="00437810">
        <w:t>.</w:t>
      </w:r>
    </w:p>
    <w:p w14:paraId="6749D2AA" w14:textId="77777777" w:rsidR="00437810" w:rsidRPr="00437810" w:rsidRDefault="00437810" w:rsidP="00437810">
      <w:pPr>
        <w:numPr>
          <w:ilvl w:val="0"/>
          <w:numId w:val="2"/>
        </w:numPr>
      </w:pPr>
      <w:r w:rsidRPr="00437810">
        <w:t xml:space="preserve">Клан до </w:t>
      </w:r>
      <w:r w:rsidRPr="00437810">
        <w:rPr>
          <w:b/>
          <w:bCs/>
        </w:rPr>
        <w:t>20 участников</w:t>
      </w:r>
      <w:r w:rsidRPr="00437810">
        <w:t xml:space="preserve"> → доступ к малым и средним заведениям.</w:t>
      </w:r>
    </w:p>
    <w:p w14:paraId="1623A2FF" w14:textId="77777777" w:rsidR="00437810" w:rsidRPr="00437810" w:rsidRDefault="00437810" w:rsidP="00437810">
      <w:pPr>
        <w:numPr>
          <w:ilvl w:val="0"/>
          <w:numId w:val="2"/>
        </w:numPr>
      </w:pPr>
      <w:r w:rsidRPr="00437810">
        <w:t xml:space="preserve">Клан от </w:t>
      </w:r>
      <w:r w:rsidRPr="00437810">
        <w:rPr>
          <w:b/>
          <w:bCs/>
        </w:rPr>
        <w:t>20 и выше</w:t>
      </w:r>
      <w:r w:rsidRPr="00437810">
        <w:t xml:space="preserve"> → доступ ко всем видам заведений (малые, средние, крупные).</w:t>
      </w:r>
    </w:p>
    <w:p w14:paraId="7030BEF1" w14:textId="77777777" w:rsidR="00437810" w:rsidRPr="00437810" w:rsidRDefault="00437810" w:rsidP="00437810">
      <w:r w:rsidRPr="00437810">
        <w:t xml:space="preserve">Таким образом, продвижение по уровням владения требует </w:t>
      </w:r>
      <w:r w:rsidRPr="00437810">
        <w:rPr>
          <w:b/>
          <w:bCs/>
        </w:rPr>
        <w:t>кооперации игроков</w:t>
      </w:r>
      <w:r w:rsidRPr="00437810">
        <w:t>.</w:t>
      </w:r>
    </w:p>
    <w:p w14:paraId="191A0722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2.2 Захват заведения</w:t>
      </w:r>
    </w:p>
    <w:p w14:paraId="16906644" w14:textId="77777777" w:rsidR="00437810" w:rsidRPr="00437810" w:rsidRDefault="00437810" w:rsidP="00437810">
      <w:pPr>
        <w:numPr>
          <w:ilvl w:val="0"/>
          <w:numId w:val="3"/>
        </w:numPr>
      </w:pPr>
      <w:r w:rsidRPr="00437810">
        <w:t>Игрок прибывает в заведение.</w:t>
      </w:r>
    </w:p>
    <w:p w14:paraId="3CAFFA0C" w14:textId="77777777" w:rsidR="00437810" w:rsidRPr="00437810" w:rsidRDefault="00437810" w:rsidP="00437810">
      <w:pPr>
        <w:numPr>
          <w:ilvl w:val="0"/>
          <w:numId w:val="3"/>
        </w:numPr>
      </w:pPr>
      <w:r w:rsidRPr="00437810">
        <w:t>В интерфейсе выбирает «Захватить».</w:t>
      </w:r>
    </w:p>
    <w:p w14:paraId="461872CE" w14:textId="77777777" w:rsidR="00437810" w:rsidRPr="00437810" w:rsidRDefault="00437810" w:rsidP="00437810">
      <w:pPr>
        <w:numPr>
          <w:ilvl w:val="0"/>
          <w:numId w:val="3"/>
        </w:numPr>
      </w:pPr>
      <w:r w:rsidRPr="00437810">
        <w:t>Игра проверяет:</w:t>
      </w:r>
    </w:p>
    <w:p w14:paraId="32F91783" w14:textId="77777777" w:rsidR="00437810" w:rsidRPr="00437810" w:rsidRDefault="00437810" w:rsidP="00437810">
      <w:pPr>
        <w:numPr>
          <w:ilvl w:val="1"/>
          <w:numId w:val="3"/>
        </w:numPr>
      </w:pPr>
      <w:r w:rsidRPr="00437810">
        <w:t>GPS-координаты (точность ≤ 20 м).</w:t>
      </w:r>
    </w:p>
    <w:p w14:paraId="1907CBCB" w14:textId="77777777" w:rsidR="00437810" w:rsidRPr="00437810" w:rsidRDefault="00437810" w:rsidP="00437810">
      <w:pPr>
        <w:numPr>
          <w:ilvl w:val="1"/>
          <w:numId w:val="3"/>
        </w:numPr>
      </w:pPr>
      <w:r w:rsidRPr="00437810">
        <w:t>Открыто ли заведение по расписанию.</w:t>
      </w:r>
    </w:p>
    <w:p w14:paraId="5B21DDFF" w14:textId="77777777" w:rsidR="00437810" w:rsidRPr="00437810" w:rsidRDefault="00437810" w:rsidP="00437810">
      <w:pPr>
        <w:numPr>
          <w:ilvl w:val="1"/>
          <w:numId w:val="3"/>
        </w:numPr>
      </w:pPr>
      <w:r w:rsidRPr="00437810">
        <w:lastRenderedPageBreak/>
        <w:t>Разрешён ли игроку захват заведения этого масштаба (см. 2.1).</w:t>
      </w:r>
    </w:p>
    <w:p w14:paraId="3D4E62C4" w14:textId="77777777" w:rsidR="00437810" w:rsidRPr="00437810" w:rsidRDefault="00437810" w:rsidP="00437810">
      <w:pPr>
        <w:numPr>
          <w:ilvl w:val="0"/>
          <w:numId w:val="3"/>
        </w:numPr>
      </w:pPr>
      <w:r w:rsidRPr="00437810">
        <w:t>Если заведение свободно → оно закрепляется за игроком.</w:t>
      </w:r>
    </w:p>
    <w:p w14:paraId="032FDEF6" w14:textId="77777777" w:rsidR="00437810" w:rsidRPr="00437810" w:rsidRDefault="00437810" w:rsidP="00437810">
      <w:pPr>
        <w:numPr>
          <w:ilvl w:val="0"/>
          <w:numId w:val="3"/>
        </w:numPr>
      </w:pPr>
      <w:r w:rsidRPr="00437810">
        <w:t>Если занято → инициируется дуэль.</w:t>
      </w:r>
    </w:p>
    <w:p w14:paraId="5E892A1B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2.3 Доход заведений</w:t>
      </w:r>
    </w:p>
    <w:p w14:paraId="4F212421" w14:textId="77777777" w:rsidR="00437810" w:rsidRPr="00437810" w:rsidRDefault="00437810" w:rsidP="00437810">
      <w:pPr>
        <w:numPr>
          <w:ilvl w:val="0"/>
          <w:numId w:val="4"/>
        </w:numPr>
      </w:pPr>
      <w:r w:rsidRPr="00437810">
        <w:rPr>
          <w:b/>
          <w:bCs/>
        </w:rPr>
        <w:t>В первый день после захвата:</w:t>
      </w:r>
      <w:r w:rsidRPr="00437810">
        <w:t xml:space="preserve"> заведение не приносит дохода (период восстановления).</w:t>
      </w:r>
    </w:p>
    <w:p w14:paraId="4573DA0F" w14:textId="77777777" w:rsidR="00437810" w:rsidRPr="00437810" w:rsidRDefault="00437810" w:rsidP="00437810">
      <w:pPr>
        <w:numPr>
          <w:ilvl w:val="0"/>
          <w:numId w:val="4"/>
        </w:numPr>
      </w:pPr>
      <w:r w:rsidRPr="00437810">
        <w:rPr>
          <w:b/>
          <w:bCs/>
        </w:rPr>
        <w:t>С 10:00 следующего дня:</w:t>
      </w:r>
      <w:r w:rsidRPr="00437810">
        <w:t xml:space="preserve"> начинается начисление дохода ежечасно.</w:t>
      </w:r>
    </w:p>
    <w:p w14:paraId="088143A6" w14:textId="77777777" w:rsidR="00437810" w:rsidRPr="00437810" w:rsidRDefault="00437810" w:rsidP="00437810">
      <w:pPr>
        <w:numPr>
          <w:ilvl w:val="0"/>
          <w:numId w:val="4"/>
        </w:numPr>
      </w:pPr>
      <w:r w:rsidRPr="00437810">
        <w:rPr>
          <w:b/>
          <w:bCs/>
        </w:rPr>
        <w:t>Формула дохода:</w:t>
      </w:r>
    </w:p>
    <w:p w14:paraId="620CF4BE" w14:textId="77777777" w:rsidR="00437810" w:rsidRPr="00437810" w:rsidRDefault="00437810" w:rsidP="00437810">
      <w:pPr>
        <w:rPr>
          <w:lang w:val="en-US"/>
        </w:rPr>
      </w:pPr>
      <w:r w:rsidRPr="00437810">
        <w:rPr>
          <w:lang w:val="en-US"/>
        </w:rPr>
        <w:t>IncomePerHour = BaseIncome × (1 + BonusDistrict + BonusLongTerm + BonusDistrictUnion)</w:t>
      </w:r>
    </w:p>
    <w:p w14:paraId="26161B21" w14:textId="77777777" w:rsidR="00437810" w:rsidRPr="00437810" w:rsidRDefault="00437810" w:rsidP="00437810">
      <w:r w:rsidRPr="00437810">
        <w:t>Где:</w:t>
      </w:r>
    </w:p>
    <w:p w14:paraId="391B8F5D" w14:textId="77777777" w:rsidR="00437810" w:rsidRPr="00437810" w:rsidRDefault="00437810" w:rsidP="00437810">
      <w:pPr>
        <w:numPr>
          <w:ilvl w:val="0"/>
          <w:numId w:val="5"/>
        </w:numPr>
      </w:pPr>
      <w:r w:rsidRPr="00437810">
        <w:t>BaseIncome – базовый доход заведения (малое, среднее, крупное).</w:t>
      </w:r>
    </w:p>
    <w:p w14:paraId="7157BC79" w14:textId="77777777" w:rsidR="00437810" w:rsidRPr="00437810" w:rsidRDefault="00437810" w:rsidP="00437810">
      <w:pPr>
        <w:numPr>
          <w:ilvl w:val="0"/>
          <w:numId w:val="5"/>
        </w:numPr>
      </w:pPr>
      <w:r w:rsidRPr="00437810">
        <w:t>BonusDistrict = +30% при владении районом.</w:t>
      </w:r>
    </w:p>
    <w:p w14:paraId="4DE6580E" w14:textId="77777777" w:rsidR="00437810" w:rsidRPr="00437810" w:rsidRDefault="00437810" w:rsidP="00437810">
      <w:pPr>
        <w:numPr>
          <w:ilvl w:val="0"/>
          <w:numId w:val="5"/>
        </w:numPr>
      </w:pPr>
      <w:r w:rsidRPr="00437810">
        <w:t>BonusDistrictUnion = +20% при владении округом (суммируется с бонусом района).</w:t>
      </w:r>
    </w:p>
    <w:p w14:paraId="18CCF2B8" w14:textId="77777777" w:rsidR="00437810" w:rsidRPr="00437810" w:rsidRDefault="00437810" w:rsidP="00437810">
      <w:pPr>
        <w:numPr>
          <w:ilvl w:val="0"/>
          <w:numId w:val="5"/>
        </w:numPr>
      </w:pPr>
      <w:r w:rsidRPr="00437810">
        <w:t>BonusLongTerm = +10% за каждую неделю непрерывного владения (макс. +50%).</w:t>
      </w:r>
    </w:p>
    <w:p w14:paraId="09884A53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2.4 Конфликты и дуэли</w:t>
      </w:r>
    </w:p>
    <w:p w14:paraId="4C97FE96" w14:textId="3F4DF2C4" w:rsidR="00437810" w:rsidRPr="00437810" w:rsidRDefault="00437810" w:rsidP="00437810">
      <w:pPr>
        <w:numPr>
          <w:ilvl w:val="0"/>
          <w:numId w:val="6"/>
        </w:numPr>
      </w:pPr>
      <w:r w:rsidRPr="00437810">
        <w:t xml:space="preserve">При попытке захвата занятого заведения → запускается </w:t>
      </w:r>
      <w:ins w:id="0" w:author="Konstantin Plakhotin" w:date="2025-09-27T00:43:00Z" w16du:dateUtc="2025-09-26T21:43:00Z">
        <w:r>
          <w:t xml:space="preserve">таймер 30 минут, в течении которых должна произойти дуэль между нападающим </w:t>
        </w:r>
      </w:ins>
      <w:ins w:id="1" w:author="Konstantin Plakhotin" w:date="2025-09-27T00:44:00Z" w16du:dateUtc="2025-09-26T21:44:00Z">
        <w:r>
          <w:t xml:space="preserve">и </w:t>
        </w:r>
      </w:ins>
      <w:ins w:id="2" w:author="Konstantin Plakhotin" w:date="2025-09-27T00:43:00Z" w16du:dateUtc="2025-09-26T21:43:00Z">
        <w:r>
          <w:t>владельце</w:t>
        </w:r>
      </w:ins>
      <w:ins w:id="3" w:author="Konstantin Plakhotin" w:date="2025-09-27T00:44:00Z" w16du:dateUtc="2025-09-26T21:44:00Z">
        <w:r>
          <w:t>м.</w:t>
        </w:r>
      </w:ins>
      <w:del w:id="4" w:author="Konstantin Plakhotin" w:date="2025-09-27T00:44:00Z" w16du:dateUtc="2025-09-26T21:44:00Z">
        <w:r w:rsidRPr="00437810" w:rsidDel="00437810">
          <w:delText>дуэль</w:delText>
        </w:r>
      </w:del>
      <w:ins w:id="5" w:author="Konstantin Plakhotin" w:date="2025-09-27T17:26:00Z" w16du:dateUtc="2025-09-27T14:26:00Z">
        <w:r w:rsidR="008A2EBD">
          <w:t xml:space="preserve"> Статус отношений сторон меняется на враждующий.</w:t>
        </w:r>
      </w:ins>
      <w:del w:id="6" w:author="Konstantin Plakhotin" w:date="2025-09-27T17:26:00Z" w16du:dateUtc="2025-09-27T14:26:00Z">
        <w:r w:rsidRPr="00437810" w:rsidDel="008A2EBD">
          <w:delText>.</w:delText>
        </w:r>
      </w:del>
    </w:p>
    <w:p w14:paraId="7E0E8F50" w14:textId="77777777" w:rsidR="00437810" w:rsidRPr="00437810" w:rsidRDefault="00437810" w:rsidP="00437810">
      <w:pPr>
        <w:numPr>
          <w:ilvl w:val="0"/>
          <w:numId w:val="6"/>
        </w:numPr>
      </w:pPr>
      <w:r w:rsidRPr="00437810">
        <w:t>Дуэль проходит в формате «колоды карточек»: оружие, броня, спец.приёмы.</w:t>
      </w:r>
    </w:p>
    <w:p w14:paraId="0F9CF391" w14:textId="77777777" w:rsidR="00437810" w:rsidRPr="00437810" w:rsidRDefault="00437810" w:rsidP="00437810">
      <w:pPr>
        <w:numPr>
          <w:ilvl w:val="0"/>
          <w:numId w:val="6"/>
        </w:numPr>
      </w:pPr>
      <w:r w:rsidRPr="00437810">
        <w:t>Карточки можно купить или получить случайно.</w:t>
      </w:r>
    </w:p>
    <w:p w14:paraId="1338ACC3" w14:textId="77777777" w:rsidR="00437810" w:rsidRPr="00437810" w:rsidRDefault="00437810" w:rsidP="00437810">
      <w:pPr>
        <w:numPr>
          <w:ilvl w:val="0"/>
          <w:numId w:val="6"/>
        </w:numPr>
      </w:pPr>
      <w:r w:rsidRPr="00437810">
        <w:t>Победитель получает контроль заведения (сброс бонусов, период восстановления).</w:t>
      </w:r>
    </w:p>
    <w:p w14:paraId="00487954" w14:textId="035F0B17" w:rsidR="00437810" w:rsidRDefault="00437810" w:rsidP="00437810">
      <w:pPr>
        <w:numPr>
          <w:ilvl w:val="0"/>
          <w:numId w:val="6"/>
        </w:numPr>
        <w:rPr>
          <w:ins w:id="7" w:author="Konstantin Plakhotin" w:date="2025-09-27T00:45:00Z" w16du:dateUtc="2025-09-26T21:45:00Z"/>
        </w:rPr>
      </w:pPr>
      <w:r w:rsidRPr="00437810">
        <w:t>Проигравший теряет часть денег (штраф –20%)</w:t>
      </w:r>
      <w:ins w:id="8" w:author="Konstantin Plakhotin" w:date="2025-09-27T00:44:00Z" w16du:dateUtc="2025-09-26T21:44:00Z">
        <w:r>
          <w:t xml:space="preserve"> и попадает в больницу на 1 реальные сутки</w:t>
        </w:r>
      </w:ins>
      <w:ins w:id="9" w:author="Konstantin Plakhotin" w:date="2025-09-27T00:45:00Z" w16du:dateUtc="2025-09-26T21:45:00Z">
        <w:r>
          <w:t>, лишаясь возможности захвата территории и участия в дуэлях</w:t>
        </w:r>
      </w:ins>
      <w:r w:rsidRPr="00437810">
        <w:t>.</w:t>
      </w:r>
    </w:p>
    <w:p w14:paraId="136C1F3C" w14:textId="4A3A1FC6" w:rsidR="00437810" w:rsidRPr="00437810" w:rsidRDefault="00437810" w:rsidP="00437810">
      <w:pPr>
        <w:numPr>
          <w:ilvl w:val="0"/>
          <w:numId w:val="6"/>
        </w:numPr>
      </w:pPr>
      <w:ins w:id="10" w:author="Konstantin Plakhotin" w:date="2025-09-27T00:47:00Z" w16du:dateUtc="2025-09-26T21:47:00Z">
        <w:r>
          <w:t xml:space="preserve">Владелец, </w:t>
        </w:r>
      </w:ins>
      <w:ins w:id="11" w:author="Konstantin Plakhotin" w:date="2025-09-27T00:46:00Z" w16du:dateUtc="2025-09-26T21:46:00Z">
        <w:r>
          <w:t xml:space="preserve">который не подключился к дуэли в течение таймера </w:t>
        </w:r>
      </w:ins>
      <w:ins w:id="12" w:author="Konstantin Plakhotin" w:date="2025-09-27T00:47:00Z" w16du:dateUtc="2025-09-26T21:47:00Z">
        <w:r>
          <w:t>(</w:t>
        </w:r>
      </w:ins>
      <w:ins w:id="13" w:author="Konstantin Plakhotin" w:date="2025-09-27T00:46:00Z" w16du:dateUtc="2025-09-26T21:46:00Z">
        <w:r>
          <w:t>30 минут с момента начала захвата)</w:t>
        </w:r>
      </w:ins>
      <w:ins w:id="14" w:author="Konstantin Plakhotin" w:date="2025-09-27T00:47:00Z" w16du:dateUtc="2025-09-26T21:47:00Z">
        <w:r>
          <w:t xml:space="preserve"> автоматически теряет заведение и часть денег (штраф – 20%), но не попадает в больницу и может продолжать полноценную игру</w:t>
        </w:r>
      </w:ins>
    </w:p>
    <w:p w14:paraId="77633FBD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2.5 Использование денег</w:t>
      </w:r>
    </w:p>
    <w:p w14:paraId="359126A8" w14:textId="77777777" w:rsidR="00437810" w:rsidRPr="00437810" w:rsidRDefault="00437810" w:rsidP="00437810">
      <w:pPr>
        <w:numPr>
          <w:ilvl w:val="0"/>
          <w:numId w:val="7"/>
        </w:numPr>
      </w:pPr>
      <w:r w:rsidRPr="00437810">
        <w:t>Защита заведения или района (невозможность захвата на время).</w:t>
      </w:r>
    </w:p>
    <w:p w14:paraId="69E46A3B" w14:textId="693AC5BD" w:rsidR="008A2EBD" w:rsidRDefault="008A2EBD" w:rsidP="00437810">
      <w:pPr>
        <w:numPr>
          <w:ilvl w:val="0"/>
          <w:numId w:val="7"/>
        </w:numPr>
        <w:rPr>
          <w:ins w:id="15" w:author="Konstantin Plakhotin" w:date="2025-09-27T17:24:00Z" w16du:dateUtc="2025-09-27T14:24:00Z"/>
        </w:rPr>
      </w:pPr>
      <w:ins w:id="16" w:author="Konstantin Plakhotin" w:date="2025-09-27T17:24:00Z" w16du:dateUtc="2025-09-27T14:24:00Z">
        <w:r>
          <w:t>Покупка заведений у других игроков</w:t>
        </w:r>
      </w:ins>
      <w:ins w:id="17" w:author="Konstantin Plakhotin" w:date="2025-09-27T17:25:00Z" w16du:dateUtc="2025-09-27T14:25:00Z">
        <w:r>
          <w:t xml:space="preserve"> (мирный способ приобретения</w:t>
        </w:r>
      </w:ins>
      <w:ins w:id="18" w:author="Konstantin Plakhotin" w:date="2025-09-27T17:26:00Z" w16du:dateUtc="2025-09-27T14:26:00Z">
        <w:r>
          <w:t xml:space="preserve"> без изменения статуса отношений сторон</w:t>
        </w:r>
      </w:ins>
      <w:ins w:id="19" w:author="Konstantin Plakhotin" w:date="2025-09-27T17:25:00Z" w16du:dateUtc="2025-09-27T14:25:00Z">
        <w:r>
          <w:t>)</w:t>
        </w:r>
      </w:ins>
      <w:ins w:id="20" w:author="Konstantin Plakhotin" w:date="2025-09-27T17:26:00Z" w16du:dateUtc="2025-09-27T14:26:00Z">
        <w:r>
          <w:t>.</w:t>
        </w:r>
      </w:ins>
    </w:p>
    <w:p w14:paraId="1C84B999" w14:textId="0BD330DD" w:rsidR="00437810" w:rsidRPr="00437810" w:rsidRDefault="00437810" w:rsidP="00437810">
      <w:pPr>
        <w:numPr>
          <w:ilvl w:val="0"/>
          <w:numId w:val="7"/>
        </w:numPr>
      </w:pPr>
      <w:r w:rsidRPr="00437810">
        <w:t>Покупка карточек для дуэлей</w:t>
      </w:r>
      <w:ins w:id="21" w:author="Konstantin Plakhotin" w:date="2025-09-27T17:26:00Z" w16du:dateUtc="2025-09-27T14:26:00Z">
        <w:r w:rsidR="008A2EBD">
          <w:t>.</w:t>
        </w:r>
      </w:ins>
      <w:del w:id="22" w:author="Konstantin Plakhotin" w:date="2025-09-27T17:26:00Z" w16du:dateUtc="2025-09-27T14:26:00Z">
        <w:r w:rsidRPr="00437810" w:rsidDel="008A2EBD">
          <w:delText>.</w:delText>
        </w:r>
      </w:del>
    </w:p>
    <w:p w14:paraId="2AD0EFC3" w14:textId="77777777" w:rsidR="00437810" w:rsidRPr="00437810" w:rsidRDefault="00437810" w:rsidP="00437810">
      <w:pPr>
        <w:numPr>
          <w:ilvl w:val="0"/>
          <w:numId w:val="7"/>
        </w:numPr>
      </w:pPr>
      <w:r w:rsidRPr="00437810">
        <w:t>Инвестиции в улучшения (увеличение дохода заведений ×1.2, ×1.5 и т. д.).</w:t>
      </w:r>
    </w:p>
    <w:p w14:paraId="2C8AC2C4" w14:textId="77777777" w:rsidR="00437810" w:rsidRPr="00437810" w:rsidRDefault="00437810" w:rsidP="00437810">
      <w:pPr>
        <w:numPr>
          <w:ilvl w:val="0"/>
          <w:numId w:val="7"/>
        </w:numPr>
      </w:pPr>
      <w:r w:rsidRPr="00437810">
        <w:t>Взятки (для снятия событий «рейд полиции»).</w:t>
      </w:r>
    </w:p>
    <w:p w14:paraId="625E9226" w14:textId="77777777" w:rsidR="00437810" w:rsidRPr="00437810" w:rsidRDefault="00000000" w:rsidP="00437810">
      <w:r>
        <w:pict w14:anchorId="611251F4">
          <v:rect id="_x0000_i1027" style="width:0;height:1.5pt" o:hralign="center" o:hrstd="t" o:hr="t" fillcolor="#a0a0a0" stroked="f"/>
        </w:pict>
      </w:r>
    </w:p>
    <w:p w14:paraId="61199771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3. Социальные механики</w:t>
      </w:r>
    </w:p>
    <w:p w14:paraId="2DD3A983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lastRenderedPageBreak/>
        <w:t>3.1 Кланы</w:t>
      </w:r>
    </w:p>
    <w:p w14:paraId="2C1AC9CD" w14:textId="77777777" w:rsidR="00437810" w:rsidRPr="00437810" w:rsidRDefault="00437810" w:rsidP="00437810">
      <w:pPr>
        <w:numPr>
          <w:ilvl w:val="0"/>
          <w:numId w:val="8"/>
        </w:numPr>
      </w:pPr>
      <w:r w:rsidRPr="00437810">
        <w:rPr>
          <w:b/>
          <w:bCs/>
        </w:rPr>
        <w:t>Условие вступления:</w:t>
      </w:r>
      <w:r w:rsidRPr="00437810">
        <w:t xml:space="preserve"> каждый игрок должен владеть минимум 2 заведениями.</w:t>
      </w:r>
    </w:p>
    <w:p w14:paraId="1ABC94B1" w14:textId="77777777" w:rsidR="00437810" w:rsidRPr="00437810" w:rsidRDefault="00437810" w:rsidP="00437810">
      <w:pPr>
        <w:numPr>
          <w:ilvl w:val="0"/>
          <w:numId w:val="8"/>
        </w:numPr>
      </w:pPr>
      <w:r w:rsidRPr="00437810">
        <w:rPr>
          <w:b/>
          <w:bCs/>
        </w:rPr>
        <w:t>Создание клана:</w:t>
      </w:r>
    </w:p>
    <w:p w14:paraId="4FA10E43" w14:textId="77777777" w:rsidR="00437810" w:rsidRPr="00437810" w:rsidRDefault="00437810" w:rsidP="00437810">
      <w:pPr>
        <w:numPr>
          <w:ilvl w:val="1"/>
          <w:numId w:val="8"/>
        </w:numPr>
      </w:pPr>
      <w:r w:rsidRPr="00437810">
        <w:t xml:space="preserve">При создании доли всех участников делятся </w:t>
      </w:r>
      <w:r w:rsidRPr="00437810">
        <w:rPr>
          <w:b/>
          <w:bCs/>
        </w:rPr>
        <w:t>равномерно</w:t>
      </w:r>
      <w:r w:rsidRPr="00437810">
        <w:t>.</w:t>
      </w:r>
    </w:p>
    <w:p w14:paraId="70ACF083" w14:textId="77777777" w:rsidR="00437810" w:rsidRPr="00437810" w:rsidRDefault="00437810" w:rsidP="00437810">
      <w:pPr>
        <w:numPr>
          <w:ilvl w:val="1"/>
          <w:numId w:val="8"/>
        </w:numPr>
      </w:pPr>
      <w:r w:rsidRPr="00437810">
        <w:t>Доход от заведений суммируется и распределяется по долям.</w:t>
      </w:r>
    </w:p>
    <w:p w14:paraId="3593B911" w14:textId="77777777" w:rsidR="00437810" w:rsidRPr="00437810" w:rsidRDefault="00437810" w:rsidP="00437810">
      <w:pPr>
        <w:numPr>
          <w:ilvl w:val="0"/>
          <w:numId w:val="8"/>
        </w:numPr>
      </w:pPr>
      <w:r w:rsidRPr="00437810">
        <w:rPr>
          <w:b/>
          <w:bCs/>
        </w:rPr>
        <w:t>Изменение долей:</w:t>
      </w:r>
    </w:p>
    <w:p w14:paraId="7F2F952B" w14:textId="77777777" w:rsidR="00437810" w:rsidRPr="00437810" w:rsidRDefault="00437810" w:rsidP="00437810">
      <w:pPr>
        <w:numPr>
          <w:ilvl w:val="1"/>
          <w:numId w:val="8"/>
        </w:numPr>
      </w:pPr>
      <w:r w:rsidRPr="00437810">
        <w:t xml:space="preserve">Любой игрок может инициировать </w:t>
      </w:r>
      <w:r w:rsidRPr="00437810">
        <w:rPr>
          <w:b/>
          <w:bCs/>
        </w:rPr>
        <w:t>голосование</w:t>
      </w:r>
      <w:r w:rsidRPr="00437810">
        <w:t xml:space="preserve"> на изменение своей доли.</w:t>
      </w:r>
    </w:p>
    <w:p w14:paraId="5F7A8436" w14:textId="77777777" w:rsidR="00437810" w:rsidRPr="00437810" w:rsidRDefault="00437810" w:rsidP="00437810">
      <w:pPr>
        <w:numPr>
          <w:ilvl w:val="1"/>
          <w:numId w:val="8"/>
        </w:numPr>
      </w:pPr>
      <w:r w:rsidRPr="00437810">
        <w:t>Если большинство голосует «за» → доля пересчитывается.</w:t>
      </w:r>
    </w:p>
    <w:p w14:paraId="7A2EF38A" w14:textId="77777777" w:rsidR="00437810" w:rsidRPr="00437810" w:rsidRDefault="00437810" w:rsidP="00437810">
      <w:pPr>
        <w:numPr>
          <w:ilvl w:val="1"/>
          <w:numId w:val="8"/>
        </w:numPr>
      </w:pPr>
      <w:r w:rsidRPr="00437810">
        <w:t>Если «против» → условия остаются прежними.</w:t>
      </w:r>
    </w:p>
    <w:p w14:paraId="7641F2DC" w14:textId="77777777" w:rsidR="00437810" w:rsidRPr="00437810" w:rsidRDefault="00437810" w:rsidP="00437810">
      <w:pPr>
        <w:numPr>
          <w:ilvl w:val="0"/>
          <w:numId w:val="8"/>
        </w:numPr>
      </w:pPr>
      <w:r w:rsidRPr="00437810">
        <w:rPr>
          <w:b/>
          <w:bCs/>
        </w:rPr>
        <w:t>Выход из клана:</w:t>
      </w:r>
    </w:p>
    <w:p w14:paraId="5B0EDA55" w14:textId="77777777" w:rsidR="00437810" w:rsidRPr="00437810" w:rsidRDefault="00437810" w:rsidP="00437810">
      <w:pPr>
        <w:numPr>
          <w:ilvl w:val="1"/>
          <w:numId w:val="8"/>
        </w:numPr>
      </w:pPr>
      <w:r w:rsidRPr="00437810">
        <w:t>Территория игрока остаётся за ним.</w:t>
      </w:r>
    </w:p>
    <w:p w14:paraId="63DAC4D2" w14:textId="77777777" w:rsidR="00437810" w:rsidRPr="00437810" w:rsidRDefault="00437810" w:rsidP="00437810">
      <w:pPr>
        <w:numPr>
          <w:ilvl w:val="1"/>
          <w:numId w:val="8"/>
        </w:numPr>
      </w:pPr>
      <w:r w:rsidRPr="00437810">
        <w:t>Клан теряет эту часть дохода и влияния.</w:t>
      </w:r>
    </w:p>
    <w:p w14:paraId="5ABD933D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3.2 Районы и округа</w:t>
      </w:r>
    </w:p>
    <w:p w14:paraId="35C67B07" w14:textId="77777777" w:rsidR="00437810" w:rsidRPr="00437810" w:rsidRDefault="00437810" w:rsidP="00437810">
      <w:pPr>
        <w:numPr>
          <w:ilvl w:val="0"/>
          <w:numId w:val="9"/>
        </w:numPr>
      </w:pPr>
      <w:r w:rsidRPr="00437810">
        <w:t xml:space="preserve">Игрок/клан, владеющий всеми заведениями района, получает </w:t>
      </w:r>
      <w:r w:rsidRPr="00437810">
        <w:rPr>
          <w:b/>
          <w:bCs/>
        </w:rPr>
        <w:t>+30% дохода</w:t>
      </w:r>
      <w:r w:rsidRPr="00437810">
        <w:t>.</w:t>
      </w:r>
    </w:p>
    <w:p w14:paraId="1A6A9CA7" w14:textId="77777777" w:rsidR="00437810" w:rsidRPr="00437810" w:rsidRDefault="00437810" w:rsidP="00437810">
      <w:pPr>
        <w:numPr>
          <w:ilvl w:val="0"/>
          <w:numId w:val="9"/>
        </w:numPr>
      </w:pPr>
      <w:r w:rsidRPr="00437810">
        <w:t xml:space="preserve">Игрок/клан, владеющий несколькими смежными районами (образуя округ), получает дополнительно </w:t>
      </w:r>
      <w:r w:rsidRPr="00437810">
        <w:rPr>
          <w:b/>
          <w:bCs/>
        </w:rPr>
        <w:t>+20% дохода</w:t>
      </w:r>
      <w:r w:rsidRPr="00437810">
        <w:t xml:space="preserve"> ко всем заведениям.</w:t>
      </w:r>
    </w:p>
    <w:p w14:paraId="070875BC" w14:textId="77777777" w:rsidR="00437810" w:rsidRDefault="00437810" w:rsidP="00437810">
      <w:pPr>
        <w:numPr>
          <w:ilvl w:val="0"/>
          <w:numId w:val="9"/>
        </w:numPr>
        <w:rPr>
          <w:ins w:id="23" w:author="Konstantin Plakhotin" w:date="2025-09-27T20:47:00Z" w16du:dateUtc="2025-09-27T17:47:00Z"/>
        </w:rPr>
      </w:pPr>
      <w:r w:rsidRPr="00437810">
        <w:t>Если теряется хотя бы одно заведение → бонус снимается.</w:t>
      </w:r>
    </w:p>
    <w:p w14:paraId="532E8D99" w14:textId="08BEF460" w:rsidR="00543A9A" w:rsidRPr="00437810" w:rsidRDefault="00543A9A" w:rsidP="00437810">
      <w:pPr>
        <w:numPr>
          <w:ilvl w:val="0"/>
          <w:numId w:val="9"/>
        </w:numPr>
      </w:pPr>
      <w:ins w:id="24" w:author="Konstantin Plakhotin" w:date="2025-09-27T20:47:00Z" w16du:dateUtc="2025-09-27T17:47:00Z">
        <w:r w:rsidRPr="00543A9A">
          <w:t xml:space="preserve">К каждому заведению примыкает территория (область на карте). Если игрок приобретает/захватывает это заведения, то </w:t>
        </w:r>
      </w:ins>
      <w:ins w:id="25" w:author="Konstantin Plakhotin" w:date="2025-09-27T20:48:00Z" w16du:dateUtc="2025-09-27T17:48:00Z">
        <w:r>
          <w:t xml:space="preserve">примыкающая </w:t>
        </w:r>
      </w:ins>
      <w:ins w:id="26" w:author="Konstantin Plakhotin" w:date="2025-09-27T20:47:00Z" w16du:dateUtc="2025-09-27T17:47:00Z">
        <w:r w:rsidRPr="00543A9A">
          <w:t>территория</w:t>
        </w:r>
      </w:ins>
      <w:ins w:id="27" w:author="Konstantin Plakhotin" w:date="2025-09-27T20:48:00Z" w16du:dateUtc="2025-09-27T17:48:00Z">
        <w:r>
          <w:t xml:space="preserve"> становится его собственностью и </w:t>
        </w:r>
      </w:ins>
      <w:ins w:id="28" w:author="Konstantin Plakhotin" w:date="2025-09-27T20:47:00Z" w16du:dateUtc="2025-09-27T17:47:00Z">
        <w:r w:rsidRPr="00543A9A">
          <w:t>окрашива</w:t>
        </w:r>
      </w:ins>
      <w:ins w:id="29" w:author="Konstantin Plakhotin" w:date="2025-09-27T20:48:00Z" w16du:dateUtc="2025-09-27T17:48:00Z">
        <w:r>
          <w:t>ет</w:t>
        </w:r>
      </w:ins>
      <w:ins w:id="30" w:author="Konstantin Plakhotin" w:date="2025-09-27T20:47:00Z" w16du:dateUtc="2025-09-27T17:47:00Z">
        <w:r w:rsidRPr="00543A9A">
          <w:t xml:space="preserve">ся в цвет игрока. </w:t>
        </w:r>
      </w:ins>
      <w:ins w:id="31" w:author="Konstantin Plakhotin" w:date="2025-09-27T20:48:00Z" w16du:dateUtc="2025-09-27T17:48:00Z">
        <w:r>
          <w:t>З</w:t>
        </w:r>
      </w:ins>
      <w:ins w:id="32" w:author="Konstantin Plakhotin" w:date="2025-09-27T20:47:00Z" w16du:dateUtc="2025-09-27T17:47:00Z">
        <w:r w:rsidRPr="00543A9A">
          <w:t xml:space="preserve">ахват всех </w:t>
        </w:r>
      </w:ins>
      <w:ins w:id="33" w:author="Konstantin Plakhotin" w:date="2025-09-27T20:48:00Z" w16du:dateUtc="2025-09-27T17:48:00Z">
        <w:r>
          <w:t xml:space="preserve">заведений района одним </w:t>
        </w:r>
      </w:ins>
      <w:ins w:id="34" w:author="Konstantin Plakhotin" w:date="2025-09-27T20:47:00Z" w16du:dateUtc="2025-09-27T17:47:00Z">
        <w:r w:rsidRPr="00543A9A">
          <w:t>игроком</w:t>
        </w:r>
      </w:ins>
      <w:ins w:id="35" w:author="Konstantin Plakhotin" w:date="2025-09-27T20:48:00Z" w16du:dateUtc="2025-09-27T17:48:00Z">
        <w:r>
          <w:t>/кланом</w:t>
        </w:r>
      </w:ins>
      <w:ins w:id="36" w:author="Konstantin Plakhotin" w:date="2025-09-27T20:47:00Z" w16du:dateUtc="2025-09-27T17:47:00Z">
        <w:r w:rsidRPr="00543A9A">
          <w:t xml:space="preserve"> будет означать, что </w:t>
        </w:r>
      </w:ins>
      <w:ins w:id="37" w:author="Konstantin Plakhotin" w:date="2025-09-27T20:48:00Z" w16du:dateUtc="2025-09-27T17:48:00Z">
        <w:r>
          <w:t>он/</w:t>
        </w:r>
      </w:ins>
      <w:ins w:id="38" w:author="Konstantin Plakhotin" w:date="2025-09-27T20:47:00Z" w16du:dateUtc="2025-09-27T17:47:00Z">
        <w:r w:rsidRPr="00543A9A">
          <w:t>он</w:t>
        </w:r>
      </w:ins>
      <w:ins w:id="39" w:author="Konstantin Plakhotin" w:date="2025-09-27T20:48:00Z" w16du:dateUtc="2025-09-27T17:48:00Z">
        <w:r>
          <w:t>и</w:t>
        </w:r>
      </w:ins>
      <w:ins w:id="40" w:author="Konstantin Plakhotin" w:date="2025-09-27T20:47:00Z" w16du:dateUtc="2025-09-27T17:47:00Z">
        <w:r w:rsidRPr="00543A9A">
          <w:t xml:space="preserve"> владе</w:t>
        </w:r>
      </w:ins>
      <w:ins w:id="41" w:author="Konstantin Plakhotin" w:date="2025-09-27T20:48:00Z" w16du:dateUtc="2025-09-27T17:48:00Z">
        <w:r>
          <w:t>ю</w:t>
        </w:r>
      </w:ins>
      <w:ins w:id="42" w:author="Konstantin Plakhotin" w:date="2025-09-27T20:47:00Z" w16du:dateUtc="2025-09-27T17:47:00Z">
        <w:r w:rsidRPr="00543A9A">
          <w:t>т всем районом и получа</w:t>
        </w:r>
      </w:ins>
      <w:ins w:id="43" w:author="Konstantin Plakhotin" w:date="2025-09-27T20:48:00Z" w16du:dateUtc="2025-09-27T17:48:00Z">
        <w:r>
          <w:t>ю</w:t>
        </w:r>
      </w:ins>
      <w:ins w:id="44" w:author="Konstantin Plakhotin" w:date="2025-09-27T20:47:00Z" w16du:dateUtc="2025-09-27T17:47:00Z">
        <w:r w:rsidRPr="00543A9A">
          <w:t>т за это бонус</w:t>
        </w:r>
      </w:ins>
      <w:ins w:id="45" w:author="Konstantin Plakhotin" w:date="2025-09-27T20:49:00Z" w16du:dateUtc="2025-09-27T17:49:00Z">
        <w:r>
          <w:t>.</w:t>
        </w:r>
      </w:ins>
    </w:p>
    <w:p w14:paraId="6A995036" w14:textId="77777777" w:rsidR="00437810" w:rsidRPr="00437810" w:rsidRDefault="00000000" w:rsidP="00437810">
      <w:r>
        <w:pict w14:anchorId="16DEDD07">
          <v:rect id="_x0000_i1028" style="width:0;height:1.5pt" o:hralign="center" o:hrstd="t" o:hr="t" fillcolor="#a0a0a0" stroked="f"/>
        </w:pict>
      </w:r>
    </w:p>
    <w:p w14:paraId="16A71A2F" w14:textId="77777777" w:rsidR="00437810" w:rsidRPr="00437810" w:rsidRDefault="00437810" w:rsidP="00437810">
      <w:pPr>
        <w:rPr>
          <w:b/>
          <w:bCs/>
        </w:rPr>
      </w:pPr>
      <w:r w:rsidRPr="00437810">
        <w:rPr>
          <w:b/>
          <w:bCs/>
        </w:rPr>
        <w:t>4. Экономика</w:t>
      </w:r>
    </w:p>
    <w:p w14:paraId="23A44C80" w14:textId="77777777" w:rsidR="00437810" w:rsidRPr="00437810" w:rsidRDefault="00437810" w:rsidP="00437810">
      <w:pPr>
        <w:numPr>
          <w:ilvl w:val="0"/>
          <w:numId w:val="10"/>
        </w:numPr>
      </w:pPr>
      <w:r w:rsidRPr="00437810">
        <w:rPr>
          <w:b/>
          <w:bCs/>
        </w:rPr>
        <w:t>Типы заведений:</w:t>
      </w:r>
    </w:p>
    <w:p w14:paraId="711792A7" w14:textId="77777777" w:rsidR="00437810" w:rsidRPr="00437810" w:rsidRDefault="00437810" w:rsidP="00437810">
      <w:pPr>
        <w:numPr>
          <w:ilvl w:val="1"/>
          <w:numId w:val="10"/>
        </w:numPr>
      </w:pPr>
      <w:r w:rsidRPr="00437810">
        <w:t>Малые (кафе, ларёк): BaseIncome = 10 $/час.</w:t>
      </w:r>
    </w:p>
    <w:p w14:paraId="30620DCD" w14:textId="77777777" w:rsidR="00437810" w:rsidRPr="00437810" w:rsidRDefault="00437810" w:rsidP="00437810">
      <w:pPr>
        <w:numPr>
          <w:ilvl w:val="1"/>
          <w:numId w:val="10"/>
        </w:numPr>
      </w:pPr>
      <w:r w:rsidRPr="00437810">
        <w:t>Средние (магазины, рестораны): BaseIncome = 30 $/час.</w:t>
      </w:r>
    </w:p>
    <w:p w14:paraId="3CB83223" w14:textId="77777777" w:rsidR="00437810" w:rsidRPr="00437810" w:rsidRDefault="00437810" w:rsidP="00437810">
      <w:pPr>
        <w:numPr>
          <w:ilvl w:val="1"/>
          <w:numId w:val="10"/>
        </w:numPr>
      </w:pPr>
      <w:r w:rsidRPr="00437810">
        <w:t>Крупные (ТЦ, клубы): BaseIncome = 100 $/час.</w:t>
      </w:r>
    </w:p>
    <w:p w14:paraId="01683931" w14:textId="77777777" w:rsidR="00437810" w:rsidRPr="00437810" w:rsidRDefault="00437810" w:rsidP="00437810">
      <w:pPr>
        <w:numPr>
          <w:ilvl w:val="0"/>
          <w:numId w:val="10"/>
        </w:numPr>
      </w:pPr>
      <w:r w:rsidRPr="00437810">
        <w:rPr>
          <w:b/>
          <w:bCs/>
        </w:rPr>
        <w:t>Пример:</w:t>
      </w:r>
      <w:r w:rsidRPr="00437810">
        <w:br/>
        <w:t>Игрок владеет рестораном (30 $/ч), держит его 3 недели, плюс бонус района и округа.</w:t>
      </w:r>
    </w:p>
    <w:p w14:paraId="1666C36D" w14:textId="77777777" w:rsidR="00437810" w:rsidRPr="00437810" w:rsidRDefault="00437810" w:rsidP="00437810">
      <w:pPr>
        <w:numPr>
          <w:ilvl w:val="0"/>
          <w:numId w:val="10"/>
        </w:numPr>
      </w:pPr>
      <w:r w:rsidRPr="00437810">
        <w:t>Income = 30 × (1 + 0.3 + 0.2 + 0.3) = 30 × 1.8 = 54 $/ч</w:t>
      </w:r>
    </w:p>
    <w:p w14:paraId="7F63F008" w14:textId="77777777" w:rsidR="00437810" w:rsidRPr="00437810" w:rsidRDefault="00000000" w:rsidP="00437810">
      <w:r>
        <w:pict w14:anchorId="7ED211C8">
          <v:rect id="_x0000_i1029" style="width:0;height:1.5pt" o:hralign="center" o:hrstd="t" o:hr="t" fillcolor="#a0a0a0" stroked="f"/>
        </w:pict>
      </w:r>
    </w:p>
    <w:p w14:paraId="001B7C5A" w14:textId="22AE0507" w:rsidR="008A2EBD" w:rsidRDefault="00437810" w:rsidP="00437810">
      <w:pPr>
        <w:rPr>
          <w:ins w:id="46" w:author="Konstantin Plakhotin" w:date="2025-09-27T17:27:00Z" w16du:dateUtc="2025-09-27T14:27:00Z"/>
          <w:b/>
          <w:bCs/>
        </w:rPr>
      </w:pPr>
      <w:r w:rsidRPr="00437810">
        <w:rPr>
          <w:b/>
          <w:bCs/>
        </w:rPr>
        <w:t xml:space="preserve">5. </w:t>
      </w:r>
      <w:ins w:id="47" w:author="Konstantin Plakhotin" w:date="2025-09-27T17:27:00Z" w16du:dateUtc="2025-09-27T14:27:00Z">
        <w:r w:rsidR="008A2EBD">
          <w:rPr>
            <w:b/>
            <w:bCs/>
          </w:rPr>
          <w:t>Диполоматия</w:t>
        </w:r>
      </w:ins>
    </w:p>
    <w:p w14:paraId="56725D83" w14:textId="77777777" w:rsidR="008A2EBD" w:rsidRPr="00437810" w:rsidRDefault="008A2EBD" w:rsidP="008A2EBD">
      <w:pPr>
        <w:numPr>
          <w:ilvl w:val="0"/>
          <w:numId w:val="10"/>
        </w:numPr>
        <w:rPr>
          <w:ins w:id="48" w:author="Konstantin Plakhotin" w:date="2025-09-27T17:27:00Z" w16du:dateUtc="2025-09-27T14:27:00Z"/>
        </w:rPr>
      </w:pPr>
      <w:ins w:id="49" w:author="Konstantin Plakhotin" w:date="2025-09-27T17:27:00Z" w16du:dateUtc="2025-09-27T14:27:00Z">
        <w:r w:rsidRPr="00437810">
          <w:rPr>
            <w:b/>
            <w:bCs/>
          </w:rPr>
          <w:t>Типы заведений:</w:t>
        </w:r>
      </w:ins>
    </w:p>
    <w:p w14:paraId="09A98F55" w14:textId="5836415F" w:rsidR="008A2EBD" w:rsidRDefault="008A2EBD" w:rsidP="00437810">
      <w:pPr>
        <w:numPr>
          <w:ilvl w:val="1"/>
          <w:numId w:val="10"/>
        </w:numPr>
        <w:rPr>
          <w:ins w:id="50" w:author="Konstantin Plakhotin" w:date="2025-09-27T17:28:00Z" w16du:dateUtc="2025-09-27T14:28:00Z"/>
        </w:rPr>
      </w:pPr>
      <w:ins w:id="51" w:author="Konstantin Plakhotin" w:date="2025-09-27T17:27:00Z" w16du:dateUtc="2025-09-27T14:27:00Z">
        <w:r>
          <w:lastRenderedPageBreak/>
          <w:t>При захва</w:t>
        </w:r>
      </w:ins>
      <w:ins w:id="52" w:author="Konstantin Plakhotin" w:date="2025-09-27T17:28:00Z" w16du:dateUtc="2025-09-27T14:28:00Z">
        <w:r>
          <w:t>те заведения стороны (игроки или кланы) объявляют друг другу войну</w:t>
        </w:r>
      </w:ins>
    </w:p>
    <w:p w14:paraId="255FA10F" w14:textId="60E86299" w:rsidR="008A2EBD" w:rsidRDefault="008A2EBD" w:rsidP="00437810">
      <w:pPr>
        <w:numPr>
          <w:ilvl w:val="1"/>
          <w:numId w:val="10"/>
        </w:numPr>
        <w:rPr>
          <w:ins w:id="53" w:author="Konstantin Plakhotin" w:date="2025-09-27T20:33:00Z" w16du:dateUtc="2025-09-27T17:33:00Z"/>
        </w:rPr>
      </w:pPr>
      <w:ins w:id="54" w:author="Konstantin Plakhotin" w:date="2025-09-27T17:28:00Z" w16du:dateUtc="2025-09-27T14:28:00Z">
        <w:r>
          <w:t>Стороны могут объявить перемирие</w:t>
        </w:r>
      </w:ins>
      <w:ins w:id="55" w:author="Konstantin Plakhotin" w:date="2025-09-27T17:29:00Z" w16du:dateUtc="2025-09-27T14:29:00Z">
        <w:r>
          <w:t>. Для этого один игрок или клан должен отправить предложение о мире второй стороне. Если они согласны – объявляется мир.</w:t>
        </w:r>
      </w:ins>
      <w:ins w:id="56" w:author="Konstantin Plakhotin" w:date="2025-09-27T17:30:00Z" w16du:dateUtc="2025-09-27T14:30:00Z">
        <w:r>
          <w:t xml:space="preserve"> При этом к предложению о мире можно добавлять игровые деньги или территорию. Вторая сторона мож</w:t>
        </w:r>
      </w:ins>
      <w:ins w:id="57" w:author="Konstantin Plakhotin" w:date="2025-09-27T17:31:00Z" w16du:dateUtc="2025-09-27T14:31:00Z">
        <w:r>
          <w:t>ет выставить встречное предложения на собственных условиях мира.</w:t>
        </w:r>
      </w:ins>
    </w:p>
    <w:p w14:paraId="5A951643" w14:textId="061EB4EE" w:rsidR="007A08D5" w:rsidRDefault="007A08D5" w:rsidP="00437810">
      <w:pPr>
        <w:numPr>
          <w:ilvl w:val="1"/>
          <w:numId w:val="10"/>
        </w:numPr>
        <w:rPr>
          <w:ins w:id="58" w:author="Konstantin Plakhotin" w:date="2025-09-27T20:34:00Z" w16du:dateUtc="2025-09-27T17:34:00Z"/>
        </w:rPr>
      </w:pPr>
      <w:ins w:id="59" w:author="Konstantin Plakhotin" w:date="2025-09-27T20:34:00Z" w16du:dateUtc="2025-09-27T17:34:00Z">
        <w:r>
          <w:t>Все дипломатические решения от лица клана принимаются через голосование</w:t>
        </w:r>
      </w:ins>
    </w:p>
    <w:p w14:paraId="0F28A01D" w14:textId="190D7BDC" w:rsidR="007A08D5" w:rsidRDefault="007A08D5" w:rsidP="00437810">
      <w:pPr>
        <w:numPr>
          <w:ilvl w:val="1"/>
          <w:numId w:val="10"/>
        </w:numPr>
        <w:rPr>
          <w:ins w:id="60" w:author="Konstantin Plakhotin" w:date="2025-09-27T20:35:00Z" w16du:dateUtc="2025-09-27T17:35:00Z"/>
        </w:rPr>
      </w:pPr>
      <w:ins w:id="61" w:author="Konstantin Plakhotin" w:date="2025-09-27T20:34:00Z" w16du:dateUtc="2025-09-27T17:34:00Z">
        <w:r>
          <w:t xml:space="preserve">В каждом клане назначается глава – Дон. Его выбирают при создании клана и по инициативе игроков </w:t>
        </w:r>
      </w:ins>
      <w:ins w:id="62" w:author="Konstantin Plakhotin" w:date="2025-09-27T20:35:00Z" w16du:dateUtc="2025-09-27T17:35:00Z">
        <w:r>
          <w:t xml:space="preserve">внутри клана </w:t>
        </w:r>
      </w:ins>
      <w:ins w:id="63" w:author="Konstantin Plakhotin" w:date="2025-09-27T20:34:00Z" w16du:dateUtc="2025-09-27T17:34:00Z">
        <w:r>
          <w:t xml:space="preserve">могут </w:t>
        </w:r>
      </w:ins>
      <w:ins w:id="64" w:author="Konstantin Plakhotin" w:date="2025-09-27T20:35:00Z" w16du:dateUtc="2025-09-27T17:35:00Z">
        <w:r>
          <w:t>за</w:t>
        </w:r>
      </w:ins>
      <w:ins w:id="65" w:author="Konstantin Plakhotin" w:date="2025-09-27T20:34:00Z" w16du:dateUtc="2025-09-27T17:34:00Z">
        <w:r>
          <w:t>менит</w:t>
        </w:r>
      </w:ins>
      <w:ins w:id="66" w:author="Konstantin Plakhotin" w:date="2025-09-27T20:35:00Z" w16du:dateUtc="2025-09-27T17:35:00Z">
        <w:r>
          <w:t xml:space="preserve">ь путем выдвижения нового кандидата на роль Дона. </w:t>
        </w:r>
      </w:ins>
    </w:p>
    <w:p w14:paraId="6CA87EAA" w14:textId="0F7439A3" w:rsidR="007A08D5" w:rsidRPr="008A2EBD" w:rsidRDefault="007A08D5" w:rsidP="00437810">
      <w:pPr>
        <w:numPr>
          <w:ilvl w:val="1"/>
          <w:numId w:val="10"/>
        </w:numPr>
        <w:rPr>
          <w:ins w:id="67" w:author="Konstantin Plakhotin" w:date="2025-09-27T17:27:00Z" w16du:dateUtc="2025-09-27T14:27:00Z"/>
          <w:rPrChange w:id="68" w:author="Konstantin Plakhotin" w:date="2025-09-27T17:27:00Z" w16du:dateUtc="2025-09-27T14:27:00Z">
            <w:rPr>
              <w:ins w:id="69" w:author="Konstantin Plakhotin" w:date="2025-09-27T17:27:00Z" w16du:dateUtc="2025-09-27T14:27:00Z"/>
              <w:b/>
              <w:bCs/>
            </w:rPr>
          </w:rPrChange>
        </w:rPr>
        <w:pPrChange w:id="70" w:author="Konstantin Plakhotin" w:date="2025-09-27T17:27:00Z" w16du:dateUtc="2025-09-27T14:27:00Z">
          <w:pPr/>
        </w:pPrChange>
      </w:pPr>
      <w:ins w:id="71" w:author="Konstantin Plakhotin" w:date="2025-09-27T20:35:00Z" w16du:dateUtc="2025-09-27T17:35:00Z">
        <w:r>
          <w:t xml:space="preserve">Дон может снять с себя полномочия. В этом случае назначается голосование по выбору </w:t>
        </w:r>
      </w:ins>
      <w:ins w:id="72" w:author="Konstantin Plakhotin" w:date="2025-09-27T20:36:00Z" w16du:dateUtc="2025-09-27T17:36:00Z">
        <w:r>
          <w:t>нового Дона среди трех самых влиятельных кандидатов – самый богатый, самый активный, самый могущественный (обладатель большинства заведений)</w:t>
        </w:r>
      </w:ins>
    </w:p>
    <w:p w14:paraId="37FC5A88" w14:textId="6D0FC9ED" w:rsidR="00437810" w:rsidRPr="00437810" w:rsidRDefault="008A2EBD" w:rsidP="00437810">
      <w:pPr>
        <w:rPr>
          <w:b/>
          <w:bCs/>
        </w:rPr>
      </w:pPr>
      <w:ins w:id="73" w:author="Konstantin Plakhotin" w:date="2025-09-27T17:27:00Z" w16du:dateUtc="2025-09-27T14:27:00Z">
        <w:r>
          <w:rPr>
            <w:b/>
            <w:bCs/>
          </w:rPr>
          <w:t xml:space="preserve">6. </w:t>
        </w:r>
      </w:ins>
      <w:r w:rsidR="00437810" w:rsidRPr="00437810">
        <w:rPr>
          <w:b/>
          <w:bCs/>
        </w:rPr>
        <w:t>Дополнительные события</w:t>
      </w:r>
    </w:p>
    <w:p w14:paraId="6729D9C3" w14:textId="77777777" w:rsidR="00437810" w:rsidRPr="00437810" w:rsidRDefault="00437810" w:rsidP="00437810">
      <w:pPr>
        <w:numPr>
          <w:ilvl w:val="0"/>
          <w:numId w:val="11"/>
        </w:numPr>
      </w:pPr>
      <w:r w:rsidRPr="00437810">
        <w:rPr>
          <w:b/>
          <w:bCs/>
        </w:rPr>
        <w:t>Рейды полиции</w:t>
      </w:r>
      <w:r w:rsidRPr="00437810">
        <w:t xml:space="preserve"> – заведение блокируется на 3 часа, игрок может «откупиться».</w:t>
      </w:r>
    </w:p>
    <w:p w14:paraId="4B93FD2F" w14:textId="77777777" w:rsidR="00437810" w:rsidRPr="00437810" w:rsidRDefault="00437810" w:rsidP="00437810">
      <w:pPr>
        <w:numPr>
          <w:ilvl w:val="0"/>
          <w:numId w:val="11"/>
        </w:numPr>
      </w:pPr>
      <w:r w:rsidRPr="00437810">
        <w:rPr>
          <w:b/>
          <w:bCs/>
        </w:rPr>
        <w:t>“Золотой район”</w:t>
      </w:r>
      <w:r w:rsidRPr="00437810">
        <w:t xml:space="preserve"> – раз в неделю случайный район даёт ×2 дохода.</w:t>
      </w:r>
    </w:p>
    <w:p w14:paraId="0764CAC5" w14:textId="77777777" w:rsidR="00437810" w:rsidRPr="00437810" w:rsidRDefault="00437810" w:rsidP="00437810">
      <w:pPr>
        <w:numPr>
          <w:ilvl w:val="0"/>
          <w:numId w:val="11"/>
        </w:numPr>
      </w:pPr>
      <w:r w:rsidRPr="00437810">
        <w:rPr>
          <w:b/>
          <w:bCs/>
        </w:rPr>
        <w:t>Сезонные события</w:t>
      </w:r>
      <w:r w:rsidRPr="00437810">
        <w:t xml:space="preserve"> – например, новогодний бонус ×1.5 к доходу всех заведений.</w:t>
      </w:r>
    </w:p>
    <w:p w14:paraId="40C3A11D" w14:textId="77777777" w:rsidR="00437810" w:rsidRPr="00437810" w:rsidRDefault="00000000" w:rsidP="00437810">
      <w:r>
        <w:pict w14:anchorId="5C01275B">
          <v:rect id="_x0000_i1030" style="width:0;height:1.5pt" o:hralign="center" o:hrstd="t" o:hr="t" fillcolor="#a0a0a0" stroked="f"/>
        </w:pict>
      </w:r>
    </w:p>
    <w:p w14:paraId="2C089C32" w14:textId="34C4F671" w:rsidR="00437810" w:rsidRPr="00437810" w:rsidRDefault="008A2EBD" w:rsidP="00437810">
      <w:pPr>
        <w:rPr>
          <w:b/>
          <w:bCs/>
        </w:rPr>
      </w:pPr>
      <w:ins w:id="74" w:author="Konstantin Plakhotin" w:date="2025-09-27T17:27:00Z" w16du:dateUtc="2025-09-27T14:27:00Z">
        <w:r>
          <w:rPr>
            <w:b/>
            <w:bCs/>
          </w:rPr>
          <w:t>7</w:t>
        </w:r>
      </w:ins>
      <w:del w:id="75" w:author="Konstantin Plakhotin" w:date="2025-09-27T17:27:00Z" w16du:dateUtc="2025-09-27T14:27:00Z">
        <w:r w:rsidR="00437810" w:rsidRPr="00437810" w:rsidDel="008A2EBD">
          <w:rPr>
            <w:b/>
            <w:bCs/>
          </w:rPr>
          <w:delText>6</w:delText>
        </w:r>
      </w:del>
      <w:r w:rsidR="00437810" w:rsidRPr="00437810">
        <w:rPr>
          <w:b/>
          <w:bCs/>
        </w:rPr>
        <w:t>. Мотивация игроков</w:t>
      </w:r>
    </w:p>
    <w:p w14:paraId="615CE8A7" w14:textId="77777777" w:rsidR="00437810" w:rsidRPr="00437810" w:rsidRDefault="00437810" w:rsidP="00437810">
      <w:pPr>
        <w:numPr>
          <w:ilvl w:val="0"/>
          <w:numId w:val="12"/>
        </w:numPr>
      </w:pPr>
      <w:r w:rsidRPr="00437810">
        <w:t>Система достижений (титулы: «Новичок», «Авторитет», «Дон»).</w:t>
      </w:r>
    </w:p>
    <w:p w14:paraId="44563B3D" w14:textId="77777777" w:rsidR="00437810" w:rsidRPr="00437810" w:rsidRDefault="00437810" w:rsidP="00437810">
      <w:pPr>
        <w:numPr>
          <w:ilvl w:val="0"/>
          <w:numId w:val="12"/>
        </w:numPr>
      </w:pPr>
      <w:r w:rsidRPr="00437810">
        <w:t>Ежедневные задания (захвати 2 заведения, удержи район сутки).</w:t>
      </w:r>
    </w:p>
    <w:p w14:paraId="3B2B7491" w14:textId="77777777" w:rsidR="00437810" w:rsidRPr="00437810" w:rsidRDefault="00437810" w:rsidP="00437810">
      <w:pPr>
        <w:numPr>
          <w:ilvl w:val="0"/>
          <w:numId w:val="12"/>
        </w:numPr>
      </w:pPr>
      <w:r w:rsidRPr="00437810">
        <w:t>Глобальные рейтинги (по городу, региону, миру).</w:t>
      </w:r>
    </w:p>
    <w:p w14:paraId="170B0151" w14:textId="77777777" w:rsidR="0068394A" w:rsidRDefault="0068394A"/>
    <w:sectPr w:rsidR="00683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40A"/>
    <w:multiLevelType w:val="multilevel"/>
    <w:tmpl w:val="DDF8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37BBA"/>
    <w:multiLevelType w:val="multilevel"/>
    <w:tmpl w:val="A96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3CB9"/>
    <w:multiLevelType w:val="multilevel"/>
    <w:tmpl w:val="AB9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36F7E"/>
    <w:multiLevelType w:val="multilevel"/>
    <w:tmpl w:val="245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26DF3"/>
    <w:multiLevelType w:val="multilevel"/>
    <w:tmpl w:val="88FA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C2DD8"/>
    <w:multiLevelType w:val="multilevel"/>
    <w:tmpl w:val="C56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83A72"/>
    <w:multiLevelType w:val="multilevel"/>
    <w:tmpl w:val="DBEC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E5E3A"/>
    <w:multiLevelType w:val="multilevel"/>
    <w:tmpl w:val="67E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20417"/>
    <w:multiLevelType w:val="multilevel"/>
    <w:tmpl w:val="12E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641B6"/>
    <w:multiLevelType w:val="multilevel"/>
    <w:tmpl w:val="24E0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344AB"/>
    <w:multiLevelType w:val="multilevel"/>
    <w:tmpl w:val="3ECC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C1359"/>
    <w:multiLevelType w:val="multilevel"/>
    <w:tmpl w:val="CE74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513567">
    <w:abstractNumId w:val="6"/>
  </w:num>
  <w:num w:numId="2" w16cid:durableId="1280531043">
    <w:abstractNumId w:val="2"/>
  </w:num>
  <w:num w:numId="3" w16cid:durableId="1795176599">
    <w:abstractNumId w:val="9"/>
  </w:num>
  <w:num w:numId="4" w16cid:durableId="935212577">
    <w:abstractNumId w:val="8"/>
  </w:num>
  <w:num w:numId="5" w16cid:durableId="24671854">
    <w:abstractNumId w:val="10"/>
  </w:num>
  <w:num w:numId="6" w16cid:durableId="668026474">
    <w:abstractNumId w:val="5"/>
  </w:num>
  <w:num w:numId="7" w16cid:durableId="1815413233">
    <w:abstractNumId w:val="0"/>
  </w:num>
  <w:num w:numId="8" w16cid:durableId="9111297">
    <w:abstractNumId w:val="3"/>
  </w:num>
  <w:num w:numId="9" w16cid:durableId="1176071899">
    <w:abstractNumId w:val="11"/>
  </w:num>
  <w:num w:numId="10" w16cid:durableId="1671176275">
    <w:abstractNumId w:val="1"/>
  </w:num>
  <w:num w:numId="11" w16cid:durableId="1707487806">
    <w:abstractNumId w:val="7"/>
  </w:num>
  <w:num w:numId="12" w16cid:durableId="9228358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nstantin Plakhotin">
    <w15:presenceInfo w15:providerId="Windows Live" w15:userId="bea3b682c0e00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10"/>
    <w:rsid w:val="000E0FE4"/>
    <w:rsid w:val="00313C78"/>
    <w:rsid w:val="00437810"/>
    <w:rsid w:val="00543A9A"/>
    <w:rsid w:val="005A7324"/>
    <w:rsid w:val="00665F21"/>
    <w:rsid w:val="0068394A"/>
    <w:rsid w:val="007A08D5"/>
    <w:rsid w:val="008A2EBD"/>
    <w:rsid w:val="00CF32D5"/>
    <w:rsid w:val="00E74264"/>
    <w:rsid w:val="00EF100E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9793"/>
  <w15:chartTrackingRefBased/>
  <w15:docId w15:val="{33264461-95BD-4977-960A-72598790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7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78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78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78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78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78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78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78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78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78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7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78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7810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437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Plakhotin</dc:creator>
  <cp:keywords/>
  <dc:description/>
  <cp:lastModifiedBy>Konstantin Plakhotin</cp:lastModifiedBy>
  <cp:revision>3</cp:revision>
  <dcterms:created xsi:type="dcterms:W3CDTF">2025-09-26T21:41:00Z</dcterms:created>
  <dcterms:modified xsi:type="dcterms:W3CDTF">2025-09-27T20:06:00Z</dcterms:modified>
</cp:coreProperties>
</file>